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2DF4" w14:textId="77777777"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14:paraId="573CE293" w14:textId="77777777"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14:paraId="55CD01D6" w14:textId="77777777" w:rsidR="00166A5C" w:rsidRDefault="00166A5C" w:rsidP="00166A5C"/>
    <w:p w14:paraId="34CC3FD1" w14:textId="77777777" w:rsidR="00166A5C" w:rsidRDefault="00166A5C" w:rsidP="00166A5C">
      <w:r>
        <w:t>1. Title: Facebook Live Sellers in Thailand Dataset</w:t>
      </w:r>
    </w:p>
    <w:p w14:paraId="1AB8FCEF" w14:textId="77777777" w:rsidR="00166A5C" w:rsidRDefault="00166A5C" w:rsidP="00166A5C"/>
    <w:p w14:paraId="45CC25A8" w14:textId="77777777" w:rsidR="00166A5C" w:rsidRDefault="00166A5C" w:rsidP="00166A5C">
      <w:r>
        <w:t>2. Source: The dataset is sourced from the UCI Machine Learning Repository.</w:t>
      </w:r>
    </w:p>
    <w:p w14:paraId="43CD66C9" w14:textId="77777777" w:rsidR="00166A5C" w:rsidRDefault="00166A5C" w:rsidP="00166A5C"/>
    <w:p w14:paraId="39ED152C" w14:textId="77777777" w:rsidR="00166A5C" w:rsidRDefault="00166A5C" w:rsidP="00166A5C">
      <w:r>
        <w:t>3. Data Type: The dataset is in a tabular format, typically stored in a CSV (Comma Separated Values) file.</w:t>
      </w:r>
    </w:p>
    <w:p w14:paraId="5751FEE4" w14:textId="77777777" w:rsidR="00166A5C" w:rsidRDefault="00166A5C" w:rsidP="00166A5C"/>
    <w:p w14:paraId="7FAC5CB9" w14:textId="77777777" w:rsidR="00166A5C" w:rsidRDefault="00166A5C" w:rsidP="00166A5C">
      <w:r>
        <w:t>4. Number of Instances: There are a total of 7050 instances (rows) in the dataset.</w:t>
      </w:r>
    </w:p>
    <w:p w14:paraId="126E14A1" w14:textId="77777777" w:rsidR="00166A5C" w:rsidRDefault="00166A5C" w:rsidP="00166A5C"/>
    <w:p w14:paraId="241A1BDD" w14:textId="77777777"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14:paraId="18ABA9AE" w14:textId="77777777" w:rsidR="00166A5C" w:rsidRDefault="00166A5C" w:rsidP="00166A5C"/>
    <w:p w14:paraId="0C993B20" w14:textId="77777777" w:rsidR="00166A5C" w:rsidRDefault="00166A5C" w:rsidP="00166A5C">
      <w:r>
        <w:t>6. Attribute Information:</w:t>
      </w:r>
    </w:p>
    <w:p w14:paraId="6D7DF5F7" w14:textId="77777777" w:rsidR="00166A5C" w:rsidRDefault="00166A5C" w:rsidP="00166A5C">
      <w:r>
        <w:t xml:space="preserve">   - status_id: Unique identifier for each status post.</w:t>
      </w:r>
    </w:p>
    <w:p w14:paraId="1451FF8A" w14:textId="77777777" w:rsidR="00166A5C" w:rsidRDefault="00166A5C" w:rsidP="00166A5C">
      <w:r>
        <w:t xml:space="preserve">   - status_published: Date and time when the status post was published.</w:t>
      </w:r>
    </w:p>
    <w:p w14:paraId="28C51FE2" w14:textId="77777777" w:rsidR="00166A5C" w:rsidRDefault="00166A5C" w:rsidP="00166A5C">
      <w:r>
        <w:t xml:space="preserve">   - status_type: Nature of the status post (e.g., video, photo, status, link).</w:t>
      </w:r>
    </w:p>
    <w:p w14:paraId="2D64F745" w14:textId="77777777" w:rsidR="00166A5C" w:rsidRDefault="00166A5C" w:rsidP="00166A5C">
      <w:r>
        <w:t xml:space="preserve">   - num_reactions: Number of reactions (e.g., likes, loves, wow, haha, sad, angry) received on the status post.</w:t>
      </w:r>
    </w:p>
    <w:p w14:paraId="156EE790" w14:textId="77777777" w:rsidR="00166A5C" w:rsidRDefault="00166A5C" w:rsidP="00166A5C">
      <w:r>
        <w:t xml:space="preserve">   - num_comments: Number of comments received on the status post.</w:t>
      </w:r>
    </w:p>
    <w:p w14:paraId="5AB63C74" w14:textId="77777777" w:rsidR="00166A5C" w:rsidRDefault="00166A5C" w:rsidP="00166A5C">
      <w:r>
        <w:t xml:space="preserve">   - num_shares: Number of shares received on the status post.</w:t>
      </w:r>
    </w:p>
    <w:p w14:paraId="1C3A1060" w14:textId="77777777" w:rsidR="00166A5C" w:rsidRDefault="00166A5C" w:rsidP="00166A5C">
      <w:r>
        <w:t xml:space="preserve">   - Additional numerical and categorical attributes related to engagement metrics and status post features.</w:t>
      </w:r>
    </w:p>
    <w:p w14:paraId="7A92EB5E" w14:textId="77777777" w:rsidR="00166A5C" w:rsidRDefault="00166A5C" w:rsidP="00166A5C"/>
    <w:p w14:paraId="715C73B3" w14:textId="77777777" w:rsidR="00166A5C" w:rsidRDefault="00166A5C" w:rsidP="00166A5C">
      <w:r>
        <w:t>7. Missing Values: The dataset may contain missing values, which need to be handled during data preprocessing.</w:t>
      </w:r>
    </w:p>
    <w:p w14:paraId="02CF924B" w14:textId="77777777" w:rsidR="00676ED4" w:rsidRDefault="00676ED4" w:rsidP="00166A5C"/>
    <w:p w14:paraId="702BE8E3" w14:textId="77777777" w:rsidR="00676ED4" w:rsidRDefault="00676ED4" w:rsidP="00166A5C"/>
    <w:p w14:paraId="5F923BA9" w14:textId="77777777"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14:paraId="0807A23B" w14:textId="77777777" w:rsidR="00166A5C" w:rsidRDefault="00166A5C" w:rsidP="00166A5C"/>
    <w:p w14:paraId="27E77120" w14:textId="77777777" w:rsidR="00352390" w:rsidRDefault="006F35E7" w:rsidP="00352390">
      <w:pPr>
        <w:pStyle w:val="ListParagraph"/>
        <w:numPr>
          <w:ilvl w:val="0"/>
          <w:numId w:val="4"/>
        </w:numPr>
      </w:pPr>
      <w:r>
        <w:t>How does the time of upload (`status_published`)  affects the `num_reaction`?</w:t>
      </w:r>
    </w:p>
    <w:p w14:paraId="74EB9B3C" w14:textId="77777777"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(num_reactions) and other engagement metrics such as comments (num_comments) and shares (num_shares)? If so, what is the strength and direction of this correlation?</w:t>
      </w:r>
    </w:p>
    <w:p w14:paraId="0DAF38FF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</w:t>
      </w:r>
      <w:r w:rsidRPr="00352390">
        <w:t xml:space="preserve"> the columns status_type, num_reactions, num_comments, num_shares, num_likes, num_loves, num_wows, num_hahas, num_sads, and num_angrys to train a K-Means clustering model on th</w:t>
      </w:r>
      <w:r>
        <w:t>e Facebook Live Sellers dataset.</w:t>
      </w:r>
    </w:p>
    <w:p w14:paraId="162A4D34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 the elbow method to find the optimum number of clusters.</w:t>
      </w:r>
    </w:p>
    <w:p w14:paraId="30AE5091" w14:textId="35362A8B" w:rsidR="00963B9B" w:rsidRDefault="00352390" w:rsidP="00963B9B">
      <w:pPr>
        <w:pStyle w:val="ListParagraph"/>
        <w:numPr>
          <w:ilvl w:val="0"/>
          <w:numId w:val="4"/>
        </w:numPr>
      </w:pPr>
      <w:r>
        <w:t>What is the count of different types of posts in the dataset?</w:t>
      </w:r>
    </w:p>
    <w:p w14:paraId="152A1677" w14:textId="5433B0A9" w:rsidR="00963B9B" w:rsidRDefault="00352390" w:rsidP="00352390">
      <w:pPr>
        <w:pStyle w:val="ListParagraph"/>
        <w:numPr>
          <w:ilvl w:val="0"/>
          <w:numId w:val="4"/>
        </w:numPr>
      </w:pPr>
      <w:r>
        <w:t>What is the average value of num_reaction, num_comments, num_shares for each post type?</w:t>
      </w:r>
    </w:p>
    <w:p w14:paraId="0D320D44" w14:textId="12400C1D" w:rsidR="00352390" w:rsidRDefault="00963B9B" w:rsidP="00963B9B">
      <w:r>
        <w:br w:type="page"/>
      </w:r>
      <w:r>
        <w:lastRenderedPageBreak/>
        <w:t>MY SOLUTION / WORKING</w:t>
      </w:r>
    </w:p>
    <w:p w14:paraId="0B6AF2E6" w14:textId="77777777" w:rsidR="00963B9B" w:rsidRDefault="00963B9B" w:rsidP="00963B9B"/>
    <w:p w14:paraId="781A4435" w14:textId="12A915BB" w:rsidR="00963B9B" w:rsidRDefault="00963B9B" w:rsidP="00963B9B">
      <w:pPr>
        <w:numPr>
          <w:ilvl w:val="0"/>
          <w:numId w:val="5"/>
        </w:numPr>
      </w:pPr>
      <w:r>
        <w:t>Looking at the Dataset</w:t>
      </w:r>
    </w:p>
    <w:p w14:paraId="757AD42D" w14:textId="6B1E1743" w:rsidR="00963B9B" w:rsidRDefault="00963B9B" w:rsidP="00725165">
      <w:pPr>
        <w:numPr>
          <w:ilvl w:val="1"/>
          <w:numId w:val="5"/>
        </w:numPr>
      </w:pPr>
      <w:r>
        <w:t>Status_published has two different data types that might be a problem later. I will deal with that. (</w:t>
      </w:r>
      <w:r>
        <w:rPr>
          <w:color w:val="FF0000"/>
        </w:rPr>
        <w:t>Didn’t need to. Pandas did it itself</w:t>
      </w:r>
      <w:r w:rsidR="00725165" w:rsidRPr="00725165">
        <w:t>)</w:t>
      </w:r>
    </w:p>
    <w:p w14:paraId="2DA5031B" w14:textId="77777777" w:rsidR="009B7DBD" w:rsidRDefault="0074376F" w:rsidP="0074376F">
      <w:pPr>
        <w:numPr>
          <w:ilvl w:val="0"/>
          <w:numId w:val="5"/>
        </w:numPr>
      </w:pPr>
      <w:r>
        <w:t>Answering the first question.</w:t>
      </w:r>
    </w:p>
    <w:p w14:paraId="6AEB52DD" w14:textId="77777777" w:rsidR="009B7DBD" w:rsidRDefault="0074376F" w:rsidP="009B7DBD">
      <w:pPr>
        <w:numPr>
          <w:ilvl w:val="1"/>
          <w:numId w:val="5"/>
        </w:numPr>
      </w:pPr>
      <w:r>
        <w:t xml:space="preserve"> I will find the correlation between the status_published and num_reaction and plot a graph using matplotlib</w:t>
      </w:r>
      <w:r w:rsidR="009A64DB">
        <w:t>.</w:t>
      </w:r>
      <w:r w:rsidR="009A64DB">
        <w:br/>
      </w:r>
      <w:r w:rsidR="009A64DB">
        <w:rPr>
          <w:color w:val="FF0000"/>
        </w:rPr>
        <w:t>But… status_published is not numeric type, how will I find relation between them.</w:t>
      </w:r>
    </w:p>
    <w:p w14:paraId="40E5014C" w14:textId="147F224E" w:rsidR="009B7DBD" w:rsidRDefault="0045020C" w:rsidP="009B7DBD">
      <w:pPr>
        <w:numPr>
          <w:ilvl w:val="1"/>
          <w:numId w:val="5"/>
        </w:numPr>
      </w:pPr>
      <w:r>
        <w:t xml:space="preserve">I </w:t>
      </w:r>
      <w:r w:rsidR="00031DA6">
        <w:t>split the status_published into date and time and then found a relation between the hour</w:t>
      </w:r>
      <w:r w:rsidR="009B7DBD">
        <w:t xml:space="preserve"> o</w:t>
      </w:r>
      <w:r w:rsidR="00031DA6">
        <w:t xml:space="preserve">f the day and the number of </w:t>
      </w:r>
      <w:r w:rsidR="009B7DBD">
        <w:t>reactions</w:t>
      </w:r>
      <w:r w:rsidR="00031DA6">
        <w:t xml:space="preserve"> in that hour.</w:t>
      </w:r>
    </w:p>
    <w:p w14:paraId="2C6DDCEA" w14:textId="11ECB4E9" w:rsidR="0033206D" w:rsidRPr="0045020C" w:rsidRDefault="0033206D" w:rsidP="009B7DBD">
      <w:pPr>
        <w:numPr>
          <w:ilvl w:val="1"/>
          <w:numId w:val="5"/>
        </w:numPr>
      </w:pPr>
      <w:r>
        <w:t xml:space="preserve">Done. Made 6 Graph will present the findings </w:t>
      </w:r>
      <w:r w:rsidR="009B7DBD">
        <w:t>towards</w:t>
      </w:r>
      <w:r>
        <w:t xml:space="preserve"> the end of the report.</w:t>
      </w:r>
    </w:p>
    <w:p w14:paraId="272ED558" w14:textId="3D45C239" w:rsidR="009B7DBD" w:rsidRDefault="009B7DBD" w:rsidP="009B7DBD">
      <w:pPr>
        <w:numPr>
          <w:ilvl w:val="0"/>
          <w:numId w:val="5"/>
        </w:numPr>
      </w:pPr>
      <w:r>
        <w:t>Answering the second question.</w:t>
      </w:r>
    </w:p>
    <w:p w14:paraId="7534FB44" w14:textId="661C223D" w:rsidR="009B7DBD" w:rsidRDefault="009B7DBD" w:rsidP="009B7DBD">
      <w:pPr>
        <w:numPr>
          <w:ilvl w:val="1"/>
          <w:numId w:val="5"/>
        </w:numPr>
      </w:pPr>
      <w:r>
        <w:t>I made a tempory df with only the engagement metrics and created a correlation matrix that I plotted. It has the strength and the direction noted.</w:t>
      </w:r>
    </w:p>
    <w:p w14:paraId="2FDAD693" w14:textId="5CCDA769" w:rsidR="00130353" w:rsidRDefault="00130353" w:rsidP="00130353">
      <w:pPr>
        <w:numPr>
          <w:ilvl w:val="0"/>
          <w:numId w:val="5"/>
        </w:numPr>
      </w:pPr>
      <w:r>
        <w:t>Answering the third question</w:t>
      </w:r>
    </w:p>
    <w:p w14:paraId="01C8836F" w14:textId="74E6D46F" w:rsidR="00130353" w:rsidRDefault="00130353" w:rsidP="00130353">
      <w:pPr>
        <w:numPr>
          <w:ilvl w:val="1"/>
          <w:numId w:val="5"/>
        </w:numPr>
      </w:pPr>
      <w:r>
        <w:t xml:space="preserve">I will </w:t>
      </w:r>
      <w:r w:rsidR="00B84177">
        <w:t>first convert the categorical data of status_type into numerical</w:t>
      </w:r>
    </w:p>
    <w:p w14:paraId="3BB9CEE4" w14:textId="6EA10A5D" w:rsidR="00B84177" w:rsidRDefault="00A02501" w:rsidP="00130353">
      <w:pPr>
        <w:numPr>
          <w:ilvl w:val="1"/>
          <w:numId w:val="5"/>
        </w:numPr>
      </w:pPr>
      <w:r>
        <w:t>Scale the features because num_reactions is ranging from 0 1000 and num_hugs or num_wow ranges from 0 to 100 only.</w:t>
      </w:r>
    </w:p>
    <w:p w14:paraId="4F68480D" w14:textId="4574AED2" w:rsidR="00922263" w:rsidRDefault="00922263" w:rsidP="00130353">
      <w:pPr>
        <w:numPr>
          <w:ilvl w:val="1"/>
          <w:numId w:val="5"/>
        </w:numPr>
      </w:pPr>
      <w:r>
        <w:t>I will check the performance without scaling as well.</w:t>
      </w:r>
    </w:p>
    <w:p w14:paraId="0F419674" w14:textId="2DF79634" w:rsidR="00922263" w:rsidRDefault="00922263" w:rsidP="00130353">
      <w:pPr>
        <w:numPr>
          <w:ilvl w:val="1"/>
          <w:numId w:val="5"/>
        </w:numPr>
      </w:pPr>
      <w:r>
        <w:t>Then using elbow method I will</w:t>
      </w:r>
      <w:r w:rsidR="00863816">
        <w:t xml:space="preserve"> find the optimal value of k and then start training the cluster.</w:t>
      </w:r>
    </w:p>
    <w:p w14:paraId="33BDA938" w14:textId="16EA12E9" w:rsidR="00002FDB" w:rsidRDefault="00820B9C" w:rsidP="00002FDB">
      <w:pPr>
        <w:ind w:left="1440"/>
      </w:pPr>
      <w:r>
        <w:t xml:space="preserve">Without Scaling, the graph looks good and has a clear value for k, but the difference in the range of the </w:t>
      </w:r>
      <w:r w:rsidR="005362A5">
        <w:t xml:space="preserve">feature column. Therefore, without scaling is not an option. </w:t>
      </w:r>
      <w:r w:rsidR="00DF30FE">
        <w:rPr>
          <w:noProof/>
        </w:rPr>
        <w:drawing>
          <wp:inline distT="0" distB="0" distL="0" distR="0" wp14:anchorId="2CE435D5" wp14:editId="61CBDBF2">
            <wp:extent cx="3587750" cy="1793875"/>
            <wp:effectExtent l="0" t="0" r="0" b="0"/>
            <wp:docPr id="89438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1028" name="Picture 894381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0A84" w14:textId="3A4D0695" w:rsidR="00AD067B" w:rsidRDefault="00AD067B" w:rsidP="00002FDB">
      <w:pPr>
        <w:ind w:left="1440"/>
      </w:pPr>
    </w:p>
    <w:p w14:paraId="2029E8DA" w14:textId="4FFD000A" w:rsidR="00AD067B" w:rsidRDefault="00AD067B" w:rsidP="00002FDB">
      <w:pPr>
        <w:ind w:left="1440"/>
      </w:pPr>
      <w:r>
        <w:lastRenderedPageBreak/>
        <w:t xml:space="preserve">With Scaling, the value is not clear and coming out to be 10 which is again nit advisable. </w:t>
      </w:r>
      <w:r w:rsidR="00DF30FE">
        <w:rPr>
          <w:noProof/>
        </w:rPr>
        <w:drawing>
          <wp:inline distT="0" distB="0" distL="0" distR="0" wp14:anchorId="37F761F1" wp14:editId="28751A04">
            <wp:extent cx="4305300" cy="2152650"/>
            <wp:effectExtent l="0" t="0" r="0" b="0"/>
            <wp:docPr id="169191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4787" name="Picture 1691914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E74" w14:textId="525FB920" w:rsidR="00DF30FE" w:rsidRPr="00352390" w:rsidRDefault="00DF30FE" w:rsidP="00DF30FE">
      <w:r>
        <w:t xml:space="preserve">Therefore, I will employ some other method to </w:t>
      </w:r>
      <w:r w:rsidR="00540A49">
        <w:t>find out the value of k.</w:t>
      </w:r>
    </w:p>
    <w:sectPr w:rsidR="00DF30FE" w:rsidRPr="003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00784"/>
    <w:multiLevelType w:val="hybridMultilevel"/>
    <w:tmpl w:val="4390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28289">
    <w:abstractNumId w:val="1"/>
  </w:num>
  <w:num w:numId="2" w16cid:durableId="1428620428">
    <w:abstractNumId w:val="0"/>
  </w:num>
  <w:num w:numId="3" w16cid:durableId="1913739009">
    <w:abstractNumId w:val="2"/>
  </w:num>
  <w:num w:numId="4" w16cid:durableId="1472211773">
    <w:abstractNumId w:val="4"/>
  </w:num>
  <w:num w:numId="5" w16cid:durableId="29310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002FDB"/>
    <w:rsid w:val="00031DA6"/>
    <w:rsid w:val="00130353"/>
    <w:rsid w:val="00166A5C"/>
    <w:rsid w:val="0033206D"/>
    <w:rsid w:val="00352390"/>
    <w:rsid w:val="00440DCB"/>
    <w:rsid w:val="0045020C"/>
    <w:rsid w:val="004E1BA1"/>
    <w:rsid w:val="005362A5"/>
    <w:rsid w:val="00540A49"/>
    <w:rsid w:val="00676ED4"/>
    <w:rsid w:val="006F35E7"/>
    <w:rsid w:val="00725165"/>
    <w:rsid w:val="0074376F"/>
    <w:rsid w:val="007C2D4D"/>
    <w:rsid w:val="00820B9C"/>
    <w:rsid w:val="00863816"/>
    <w:rsid w:val="00922263"/>
    <w:rsid w:val="00963B9B"/>
    <w:rsid w:val="009A64DB"/>
    <w:rsid w:val="009B7DBD"/>
    <w:rsid w:val="00A02501"/>
    <w:rsid w:val="00AD067B"/>
    <w:rsid w:val="00B420D2"/>
    <w:rsid w:val="00B84177"/>
    <w:rsid w:val="00D02804"/>
    <w:rsid w:val="00D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77424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GARIMA HANSA</cp:lastModifiedBy>
  <cp:revision>13</cp:revision>
  <dcterms:created xsi:type="dcterms:W3CDTF">2025-03-05T17:47:00Z</dcterms:created>
  <dcterms:modified xsi:type="dcterms:W3CDTF">2025-03-06T17:51:00Z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